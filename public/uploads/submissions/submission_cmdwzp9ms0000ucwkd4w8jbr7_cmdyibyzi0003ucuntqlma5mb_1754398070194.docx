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A5D3" w14:textId="65B61C7C" w:rsidR="0049548A" w:rsidRDefault="0049548A" w:rsidP="0067226A">
      <w:pPr>
        <w:pStyle w:val="a3"/>
        <w:rPr>
          <w:ins w:id="0" w:author="Microsoft Office User" w:date="2024-07-22T10:32:00Z"/>
          <w:lang w:val="en-GB"/>
        </w:rPr>
      </w:pPr>
      <w:ins w:id="1" w:author="Microsoft Office User" w:date="2024-07-22T10:32:00Z">
        <w:r>
          <w:rPr>
            <w:lang w:val="en-GB"/>
          </w:rPr>
          <w:t xml:space="preserve">To whom it may </w:t>
        </w:r>
      </w:ins>
      <w:ins w:id="2" w:author="Microsoft Office User" w:date="2024-07-22T10:37:00Z">
        <w:r w:rsidR="00F64B37">
          <w:t>с</w:t>
        </w:r>
      </w:ins>
      <w:proofErr w:type="spellStart"/>
      <w:ins w:id="3" w:author="Microsoft Office User" w:date="2024-07-22T10:32:00Z">
        <w:r>
          <w:rPr>
            <w:lang w:val="en-GB"/>
          </w:rPr>
          <w:t>oncern</w:t>
        </w:r>
        <w:proofErr w:type="spellEnd"/>
      </w:ins>
    </w:p>
    <w:p w14:paraId="71536552" w14:textId="77777777" w:rsidR="0049548A" w:rsidRDefault="0049548A" w:rsidP="0067226A">
      <w:pPr>
        <w:pStyle w:val="a3"/>
        <w:rPr>
          <w:ins w:id="4" w:author="Microsoft Office User" w:date="2024-07-22T10:32:00Z"/>
          <w:lang w:val="en-GB"/>
        </w:rPr>
      </w:pPr>
    </w:p>
    <w:p w14:paraId="4CBD3036" w14:textId="77777777" w:rsidR="0049548A" w:rsidRDefault="009E71C6" w:rsidP="0049548A">
      <w:pPr>
        <w:pStyle w:val="a3"/>
        <w:ind w:firstLine="708"/>
        <w:jc w:val="both"/>
        <w:rPr>
          <w:ins w:id="5" w:author="Microsoft Office User" w:date="2024-07-22T10:32:00Z"/>
          <w:lang w:val="en-US"/>
        </w:rPr>
      </w:pPr>
      <w:r w:rsidRPr="009E71C6">
        <w:rPr>
          <w:lang w:val="en-US"/>
        </w:rPr>
        <w:t>Having a background in International Business, I aim to further enhance my abilities and knowledge through the Master in International Business (MIB) program at your prestigious university.</w:t>
      </w:r>
    </w:p>
    <w:p w14:paraId="404DF3E2" w14:textId="77777777" w:rsidR="0049548A" w:rsidRDefault="009E71C6" w:rsidP="0049548A">
      <w:pPr>
        <w:pStyle w:val="a3"/>
        <w:ind w:firstLine="708"/>
        <w:jc w:val="both"/>
        <w:rPr>
          <w:ins w:id="6" w:author="Microsoft Office User" w:date="2024-07-22T10:34:00Z"/>
          <w:lang w:val="en-US"/>
        </w:rPr>
      </w:pPr>
      <w:del w:id="7" w:author="Microsoft Office User" w:date="2024-07-22T10:32:00Z">
        <w:r w:rsidRPr="009E71C6" w:rsidDel="0049548A">
          <w:rPr>
            <w:lang w:val="en-US"/>
          </w:rPr>
          <w:br/>
        </w:r>
      </w:del>
      <w:r w:rsidRPr="009E71C6">
        <w:rPr>
          <w:lang w:val="en-US"/>
        </w:rPr>
        <w:t>I am responsible for the acquisition, analysis, and parsing of data for a variety of industries. My comprehension of diverse corporate environments and analytical abilities have been enhanced by the experience.</w:t>
      </w:r>
      <w:ins w:id="8" w:author="Microsoft Office User" w:date="2024-07-22T10:33:00Z">
        <w:r w:rsidR="0049548A">
          <w:rPr>
            <w:lang w:val="en-US"/>
          </w:rPr>
          <w:t xml:space="preserve"> </w:t>
        </w:r>
      </w:ins>
      <w:del w:id="9" w:author="Microsoft Office User" w:date="2024-07-22T10:33:00Z">
        <w:r w:rsidRPr="009E71C6" w:rsidDel="0049548A">
          <w:rPr>
            <w:lang w:val="en-US"/>
          </w:rPr>
          <w:br/>
        </w:r>
      </w:del>
      <w:r w:rsidRPr="009E71C6">
        <w:rPr>
          <w:lang w:val="en-US"/>
        </w:rPr>
        <w:t>My bachelor's degree in International Business and Management from the Higher School of Economics has provided me with a solid business foundation and practical knowledge. My thesis, "Opportunities for SPACs to Raise Funding for Technology Companies,"</w:t>
      </w:r>
      <w:r w:rsidR="002570A8">
        <w:rPr>
          <w:lang w:val="en-US"/>
        </w:rPr>
        <w:t xml:space="preserve"> </w:t>
      </w:r>
      <w:r w:rsidR="002570A8" w:rsidRPr="009E71C6">
        <w:rPr>
          <w:lang w:val="en-US"/>
        </w:rPr>
        <w:t>which I defended with a score of 8 out of 10</w:t>
      </w:r>
      <w:r w:rsidR="002570A8">
        <w:rPr>
          <w:lang w:val="en-US"/>
        </w:rPr>
        <w:t>,</w:t>
      </w:r>
      <w:r w:rsidRPr="009E71C6">
        <w:rPr>
          <w:lang w:val="en-US"/>
        </w:rPr>
        <w:t xml:space="preserve"> investigates innovative financing alternatives. I intend to broaden the scope of this MIB study to encompass financial strategies in the Asia-Pacific region.</w:t>
      </w:r>
      <w:r w:rsidRPr="009E71C6">
        <w:rPr>
          <w:lang w:val="en-US"/>
        </w:rPr>
        <w:br/>
        <w:t xml:space="preserve">The MIB program's comprehensive approach to business, which encompasses legal, social, political, and financial aspects, is consistent with my professional objectives. </w:t>
      </w:r>
      <w:r w:rsidRPr="002570A8">
        <w:rPr>
          <w:lang w:val="en-US"/>
        </w:rPr>
        <w:t>I am particularly impressed by the Asia-Pacific focus, particularly in light of Hong Kong's</w:t>
      </w:r>
      <w:r w:rsidR="002570A8">
        <w:rPr>
          <w:lang w:val="en-US"/>
        </w:rPr>
        <w:t xml:space="preserve"> and India’s</w:t>
      </w:r>
      <w:r w:rsidRPr="002570A8">
        <w:rPr>
          <w:lang w:val="en-US"/>
        </w:rPr>
        <w:t xml:space="preserve"> SPAC expansion. I am interested in investigating the business practices of this critical trade zone and determining the most effective approach to </w:t>
      </w:r>
      <w:proofErr w:type="spellStart"/>
      <w:r w:rsidRPr="002570A8">
        <w:rPr>
          <w:lang w:val="en-US"/>
        </w:rPr>
        <w:t>utilising</w:t>
      </w:r>
      <w:proofErr w:type="spellEnd"/>
      <w:r w:rsidRPr="002570A8">
        <w:rPr>
          <w:lang w:val="en-US"/>
        </w:rPr>
        <w:t xml:space="preserve"> SPAC technology in various markets.</w:t>
      </w:r>
      <w:r w:rsidRPr="002570A8">
        <w:rPr>
          <w:lang w:val="en-US"/>
        </w:rPr>
        <w:br/>
        <w:t xml:space="preserve">Additionally, I will continue to develop my thesis topic in order to compose an academic journal article. This study will investigate the effective </w:t>
      </w:r>
      <w:proofErr w:type="spellStart"/>
      <w:r w:rsidRPr="002570A8">
        <w:rPr>
          <w:lang w:val="en-US"/>
        </w:rPr>
        <w:t>utilisation</w:t>
      </w:r>
      <w:proofErr w:type="spellEnd"/>
      <w:r w:rsidRPr="002570A8">
        <w:rPr>
          <w:lang w:val="en-US"/>
        </w:rPr>
        <w:t xml:space="preserve"> of SPACs by managers and executives, thereby providing valuable business insights.</w:t>
      </w:r>
    </w:p>
    <w:p w14:paraId="316C45BE" w14:textId="77777777" w:rsidR="0049548A" w:rsidRDefault="009E71C6" w:rsidP="0049548A">
      <w:pPr>
        <w:pStyle w:val="a3"/>
        <w:ind w:firstLine="708"/>
        <w:jc w:val="both"/>
        <w:rPr>
          <w:ins w:id="10" w:author="Microsoft Office User" w:date="2024-07-22T10:34:00Z"/>
          <w:lang w:val="en-US"/>
        </w:rPr>
      </w:pPr>
      <w:del w:id="11" w:author="Microsoft Office User" w:date="2024-07-22T10:34:00Z">
        <w:r w:rsidRPr="002570A8" w:rsidDel="0049548A">
          <w:rPr>
            <w:lang w:val="en-US"/>
          </w:rPr>
          <w:br/>
        </w:r>
      </w:del>
      <w:r w:rsidRPr="002570A8">
        <w:rPr>
          <w:lang w:val="en-US"/>
        </w:rPr>
        <w:t>The MIB</w:t>
      </w:r>
      <w:ins w:id="12" w:author="Microsoft Office User" w:date="2024-07-22T10:34:00Z">
        <w:r w:rsidR="0049548A">
          <w:rPr>
            <w:lang w:val="en-US"/>
          </w:rPr>
          <w:t xml:space="preserve"> </w:t>
        </w:r>
      </w:ins>
      <w:r w:rsidRPr="002570A8">
        <w:rPr>
          <w:lang w:val="en-US"/>
        </w:rPr>
        <w:t xml:space="preserve">program's international atmosphere and internships </w:t>
      </w:r>
      <w:r w:rsidR="002570A8">
        <w:rPr>
          <w:lang w:val="en-US"/>
        </w:rPr>
        <w:t>will be</w:t>
      </w:r>
      <w:r w:rsidRPr="002570A8">
        <w:rPr>
          <w:lang w:val="en-US"/>
        </w:rPr>
        <w:t xml:space="preserve"> instrumental in my professional development. I am interested in managing cross-cultural teams and navigating global marketplaces in my capacity as an international business manager. Digital transformation and a global business strategy are necessary to address the challenges faced by contemporary companies. </w:t>
      </w:r>
      <w:commentRangeStart w:id="13"/>
      <w:r w:rsidRPr="002570A8">
        <w:rPr>
          <w:lang w:val="en-US"/>
        </w:rPr>
        <w:t>Attending conferences and seminars with world-renowned experts and conducting research are highly appealing</w:t>
      </w:r>
      <w:commentRangeEnd w:id="13"/>
      <w:r w:rsidR="0049548A">
        <w:rPr>
          <w:rStyle w:val="a4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13"/>
      </w:r>
      <w:r w:rsidRPr="002570A8">
        <w:rPr>
          <w:lang w:val="en-US"/>
        </w:rPr>
        <w:t>.</w:t>
      </w:r>
    </w:p>
    <w:p w14:paraId="053B4FDF" w14:textId="166FB484" w:rsidR="009E71C6" w:rsidRDefault="009E71C6" w:rsidP="0049548A">
      <w:pPr>
        <w:pStyle w:val="a3"/>
        <w:ind w:firstLine="708"/>
        <w:jc w:val="both"/>
        <w:rPr>
          <w:ins w:id="14" w:author="Microsoft Office User" w:date="2024-07-22T10:38:00Z"/>
          <w:lang w:val="en-US"/>
        </w:rPr>
      </w:pPr>
      <w:del w:id="15" w:author="Microsoft Office User" w:date="2024-07-22T10:34:00Z">
        <w:r w:rsidRPr="002570A8" w:rsidDel="0049548A">
          <w:rPr>
            <w:lang w:val="en-US"/>
          </w:rPr>
          <w:br/>
        </w:r>
      </w:del>
      <w:r w:rsidRPr="002570A8">
        <w:rPr>
          <w:lang w:val="en-US"/>
        </w:rPr>
        <w:t xml:space="preserve">I am confident that the MIB </w:t>
      </w:r>
      <w:proofErr w:type="spellStart"/>
      <w:r w:rsidRPr="002570A8">
        <w:rPr>
          <w:lang w:val="en-US"/>
        </w:rPr>
        <w:t>programme</w:t>
      </w:r>
      <w:proofErr w:type="spellEnd"/>
      <w:r w:rsidRPr="002570A8">
        <w:rPr>
          <w:lang w:val="en-US"/>
        </w:rPr>
        <w:t xml:space="preserve"> at your institution will be instrumental in my professional development. Looking forward to the opportunity to learn from and contribute to your esteemed intellectual community.</w:t>
      </w:r>
    </w:p>
    <w:p w14:paraId="566CDBE8" w14:textId="4ACBBCF3" w:rsidR="00F64B37" w:rsidRPr="00F64B37" w:rsidRDefault="00F64B37" w:rsidP="0049548A">
      <w:pPr>
        <w:pStyle w:val="a3"/>
        <w:ind w:firstLine="708"/>
        <w:jc w:val="both"/>
        <w:rPr>
          <w:lang w:val="en-GB"/>
          <w:rPrChange w:id="16" w:author="Microsoft Office User" w:date="2024-07-22T10:38:00Z">
            <w:rPr>
              <w:lang w:val="en-US"/>
            </w:rPr>
          </w:rPrChange>
        </w:rPr>
        <w:pPrChange w:id="17" w:author="Microsoft Office User" w:date="2024-07-22T10:32:00Z">
          <w:pPr>
            <w:pStyle w:val="a3"/>
          </w:pPr>
        </w:pPrChange>
      </w:pPr>
      <w:ins w:id="18" w:author="Microsoft Office User" w:date="2024-07-22T10:38:00Z">
        <w:r>
          <w:rPr>
            <w:lang w:val="en-GB"/>
          </w:rPr>
          <w:t>Name, date, Signature</w:t>
        </w:r>
      </w:ins>
    </w:p>
    <w:sectPr w:rsidR="00F64B37" w:rsidRPr="00F64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Microsoft Office User" w:date="2024-07-22T10:34:00Z" w:initials="MOU">
    <w:p w14:paraId="541BFDC6" w14:textId="176DADED" w:rsidR="0049548A" w:rsidRPr="0049548A" w:rsidRDefault="0049548A">
      <w:pPr>
        <w:pStyle w:val="a5"/>
      </w:pPr>
      <w:r>
        <w:rPr>
          <w:rStyle w:val="a4"/>
        </w:rPr>
        <w:annotationRef/>
      </w:r>
      <w:r>
        <w:t xml:space="preserve">Здесь еще можно добавить, что программа дает теоретические знания, но и имеет значимый прикладной аспект (например, представители бизнеса и организаций преподают на программе). Кроме того, большим плюсом программы является проведение Зимний и Летних школ для студентов в зарубежных вузах, что дает возможность получить </w:t>
      </w:r>
      <w:r w:rsidR="00F64B37">
        <w:t>опыт взаимодействия я разными культурами и т.д. (это к тому, что вы знаете о всех плюшках программы и готовы во всем участвовать)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1BF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48B44C" w16cex:dateUtc="2024-07-22T0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1BFDC6" w16cid:durableId="2A48B4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6"/>
    <w:rsid w:val="002570A8"/>
    <w:rsid w:val="0049548A"/>
    <w:rsid w:val="0067226A"/>
    <w:rsid w:val="009E71C6"/>
    <w:rsid w:val="00AF69B8"/>
    <w:rsid w:val="00BF2646"/>
    <w:rsid w:val="00F6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6E3D7"/>
  <w15:chartTrackingRefBased/>
  <w15:docId w15:val="{4C5CD56A-41EE-3941-BE8D-D144C345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7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49548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9548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9548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9548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954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Zeep</dc:creator>
  <cp:keywords/>
  <dc:description/>
  <cp:lastModifiedBy>Microsoft Office User</cp:lastModifiedBy>
  <cp:revision>3</cp:revision>
  <dcterms:created xsi:type="dcterms:W3CDTF">2024-07-11T14:00:00Z</dcterms:created>
  <dcterms:modified xsi:type="dcterms:W3CDTF">2024-07-22T07:38:00Z</dcterms:modified>
</cp:coreProperties>
</file>